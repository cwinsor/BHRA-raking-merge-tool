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700" w:rsidRPr="00947700" w:rsidRDefault="00947700" w:rsidP="00947700">
      <w:pPr>
        <w:spacing w:line="480" w:lineRule="auto"/>
        <w:contextualSpacing/>
        <w:rPr>
          <w:rFonts w:ascii="Times New Roman" w:hAnsi="Times New Roman" w:cs="Times New Roman"/>
          <w:sz w:val="24"/>
          <w:szCs w:val="24"/>
        </w:rPr>
      </w:pPr>
      <w:bookmarkStart w:id="0" w:name="_GoBack"/>
      <w:bookmarkEnd w:id="0"/>
      <w:r w:rsidRPr="00947700">
        <w:rPr>
          <w:rFonts w:ascii="Times New Roman" w:hAnsi="Times New Roman" w:cs="Times New Roman"/>
          <w:sz w:val="24"/>
          <w:szCs w:val="24"/>
        </w:rPr>
        <w:t>Maddie Winsor</w:t>
      </w:r>
    </w:p>
    <w:p w:rsidR="00947700" w:rsidRPr="00947700" w:rsidRDefault="00947700" w:rsidP="00947700">
      <w:pPr>
        <w:spacing w:line="480" w:lineRule="auto"/>
        <w:contextualSpacing/>
        <w:rPr>
          <w:rFonts w:ascii="Times New Roman" w:hAnsi="Times New Roman" w:cs="Times New Roman"/>
          <w:sz w:val="24"/>
          <w:szCs w:val="24"/>
        </w:rPr>
      </w:pPr>
      <w:r w:rsidRPr="00947700">
        <w:rPr>
          <w:rFonts w:ascii="Times New Roman" w:hAnsi="Times New Roman" w:cs="Times New Roman"/>
          <w:sz w:val="24"/>
          <w:szCs w:val="24"/>
        </w:rPr>
        <w:t>Ms. Hodgens</w:t>
      </w:r>
    </w:p>
    <w:p w:rsidR="00947700" w:rsidRPr="00947700" w:rsidRDefault="00947700" w:rsidP="00947700">
      <w:pPr>
        <w:spacing w:line="480" w:lineRule="auto"/>
        <w:contextualSpacing/>
        <w:rPr>
          <w:rFonts w:ascii="Times New Roman" w:hAnsi="Times New Roman" w:cs="Times New Roman"/>
          <w:sz w:val="24"/>
          <w:szCs w:val="24"/>
        </w:rPr>
      </w:pPr>
      <w:r w:rsidRPr="00947700">
        <w:rPr>
          <w:rFonts w:ascii="Times New Roman" w:hAnsi="Times New Roman" w:cs="Times New Roman"/>
          <w:sz w:val="24"/>
          <w:szCs w:val="24"/>
        </w:rPr>
        <w:t>English 3AE</w:t>
      </w:r>
    </w:p>
    <w:p w:rsidR="00947700" w:rsidRPr="00947700" w:rsidRDefault="00947700" w:rsidP="00947700">
      <w:pPr>
        <w:spacing w:line="480" w:lineRule="auto"/>
        <w:contextualSpacing/>
        <w:rPr>
          <w:rFonts w:ascii="Times New Roman" w:hAnsi="Times New Roman" w:cs="Times New Roman"/>
          <w:sz w:val="24"/>
          <w:szCs w:val="24"/>
        </w:rPr>
      </w:pPr>
      <w:r w:rsidRPr="00947700">
        <w:rPr>
          <w:rFonts w:ascii="Times New Roman" w:hAnsi="Times New Roman" w:cs="Times New Roman"/>
          <w:sz w:val="24"/>
          <w:szCs w:val="24"/>
        </w:rPr>
        <w:t>May 28, 2013</w:t>
      </w:r>
    </w:p>
    <w:p w:rsidR="00947700" w:rsidRPr="00947700" w:rsidRDefault="00947700" w:rsidP="00947700">
      <w:pPr>
        <w:spacing w:line="480" w:lineRule="auto"/>
        <w:contextualSpacing/>
        <w:jc w:val="center"/>
        <w:rPr>
          <w:rFonts w:ascii="Times New Roman" w:hAnsi="Times New Roman" w:cs="Times New Roman"/>
          <w:sz w:val="24"/>
          <w:szCs w:val="24"/>
        </w:rPr>
      </w:pPr>
      <w:r w:rsidRPr="00947700">
        <w:rPr>
          <w:rFonts w:ascii="Times New Roman" w:hAnsi="Times New Roman" w:cs="Times New Roman"/>
          <w:sz w:val="24"/>
          <w:szCs w:val="24"/>
        </w:rPr>
        <w:t>Hard Work and Determination</w:t>
      </w:r>
    </w:p>
    <w:p w:rsidR="00891711" w:rsidRPr="00947700" w:rsidRDefault="00970C4E" w:rsidP="00947700">
      <w:pPr>
        <w:spacing w:line="480" w:lineRule="auto"/>
        <w:ind w:firstLine="720"/>
        <w:rPr>
          <w:rFonts w:ascii="Times New Roman" w:hAnsi="Times New Roman" w:cs="Times New Roman"/>
          <w:sz w:val="24"/>
          <w:szCs w:val="24"/>
        </w:rPr>
      </w:pPr>
      <w:r w:rsidRPr="00947700">
        <w:rPr>
          <w:rFonts w:ascii="Times New Roman" w:hAnsi="Times New Roman" w:cs="Times New Roman"/>
          <w:sz w:val="24"/>
          <w:szCs w:val="24"/>
        </w:rPr>
        <w:t xml:space="preserve">As I slid down the </w:t>
      </w:r>
      <w:r w:rsidR="001C2597" w:rsidRPr="00947700">
        <w:rPr>
          <w:rFonts w:ascii="Times New Roman" w:hAnsi="Times New Roman" w:cs="Times New Roman"/>
          <w:sz w:val="24"/>
          <w:szCs w:val="24"/>
        </w:rPr>
        <w:t>mountain</w:t>
      </w:r>
      <w:r w:rsidRPr="00947700">
        <w:rPr>
          <w:rFonts w:ascii="Times New Roman" w:hAnsi="Times New Roman" w:cs="Times New Roman"/>
          <w:sz w:val="24"/>
          <w:szCs w:val="24"/>
        </w:rPr>
        <w:t xml:space="preserve"> face first with my board dragging behind me, all </w:t>
      </w:r>
      <w:r w:rsidR="00515ADF" w:rsidRPr="00947700">
        <w:rPr>
          <w:rFonts w:ascii="Times New Roman" w:hAnsi="Times New Roman" w:cs="Times New Roman"/>
          <w:sz w:val="24"/>
          <w:szCs w:val="24"/>
        </w:rPr>
        <w:t>I</w:t>
      </w:r>
      <w:r w:rsidRPr="00947700">
        <w:rPr>
          <w:rFonts w:ascii="Times New Roman" w:hAnsi="Times New Roman" w:cs="Times New Roman"/>
          <w:sz w:val="24"/>
          <w:szCs w:val="24"/>
        </w:rPr>
        <w:t xml:space="preserve"> wanted to do was give up.  I knew how to ski, so I assumed that it would be just as easy to pick up</w:t>
      </w:r>
      <w:ins w:id="1" w:author="Karen Spencer" w:date="2013-10-08T15:26:00Z">
        <w:r w:rsidR="00413F77">
          <w:rPr>
            <w:rFonts w:ascii="Times New Roman" w:hAnsi="Times New Roman" w:cs="Times New Roman"/>
            <w:sz w:val="24"/>
            <w:szCs w:val="24"/>
          </w:rPr>
          <w:t xml:space="preserve"> snowboarding</w:t>
        </w:r>
      </w:ins>
      <w:r w:rsidRPr="00947700">
        <w:rPr>
          <w:rFonts w:ascii="Times New Roman" w:hAnsi="Times New Roman" w:cs="Times New Roman"/>
          <w:sz w:val="24"/>
          <w:szCs w:val="24"/>
        </w:rPr>
        <w:t xml:space="preserve">.  </w:t>
      </w:r>
      <w:del w:id="2" w:author="Karen Spencer" w:date="2013-10-08T15:26:00Z">
        <w:r w:rsidRPr="00947700" w:rsidDel="00413F77">
          <w:rPr>
            <w:rFonts w:ascii="Times New Roman" w:hAnsi="Times New Roman" w:cs="Times New Roman"/>
            <w:sz w:val="24"/>
            <w:szCs w:val="24"/>
          </w:rPr>
          <w:delText xml:space="preserve">I signed up for </w:delText>
        </w:r>
        <w:r w:rsidR="00125E8A" w:rsidRPr="00947700" w:rsidDel="00413F77">
          <w:rPr>
            <w:rFonts w:ascii="Times New Roman" w:hAnsi="Times New Roman" w:cs="Times New Roman"/>
            <w:sz w:val="24"/>
            <w:szCs w:val="24"/>
          </w:rPr>
          <w:delText xml:space="preserve">snowboarding </w:delText>
        </w:r>
        <w:r w:rsidRPr="00947700" w:rsidDel="00413F77">
          <w:rPr>
            <w:rFonts w:ascii="Times New Roman" w:hAnsi="Times New Roman" w:cs="Times New Roman"/>
            <w:sz w:val="24"/>
            <w:szCs w:val="24"/>
          </w:rPr>
          <w:delText xml:space="preserve">lessons, but half-way </w:delText>
        </w:r>
        <w:commentRangeStart w:id="3"/>
        <w:r w:rsidRPr="00947700" w:rsidDel="00413F77">
          <w:rPr>
            <w:rFonts w:ascii="Times New Roman" w:hAnsi="Times New Roman" w:cs="Times New Roman"/>
            <w:sz w:val="24"/>
            <w:szCs w:val="24"/>
          </w:rPr>
          <w:delText xml:space="preserve">through </w:delText>
        </w:r>
        <w:r w:rsidR="00125E8A" w:rsidRPr="00947700" w:rsidDel="00413F77">
          <w:rPr>
            <w:rFonts w:ascii="Times New Roman" w:hAnsi="Times New Roman" w:cs="Times New Roman"/>
            <w:sz w:val="24"/>
            <w:szCs w:val="24"/>
          </w:rPr>
          <w:delText>I wanted to quit</w:delText>
        </w:r>
        <w:r w:rsidRPr="00947700" w:rsidDel="00413F77">
          <w:rPr>
            <w:rFonts w:ascii="Times New Roman" w:hAnsi="Times New Roman" w:cs="Times New Roman"/>
            <w:sz w:val="24"/>
            <w:szCs w:val="24"/>
          </w:rPr>
          <w:delText>.</w:delText>
        </w:r>
      </w:del>
      <w:r w:rsidRPr="00947700">
        <w:rPr>
          <w:rFonts w:ascii="Times New Roman" w:hAnsi="Times New Roman" w:cs="Times New Roman"/>
          <w:sz w:val="24"/>
          <w:szCs w:val="24"/>
        </w:rPr>
        <w:t xml:space="preserve">  </w:t>
      </w:r>
      <w:commentRangeEnd w:id="3"/>
      <w:r w:rsidR="00413F77">
        <w:rPr>
          <w:rStyle w:val="CommentReference"/>
        </w:rPr>
        <w:commentReference w:id="3"/>
      </w:r>
      <w:r w:rsidRPr="00947700">
        <w:rPr>
          <w:rFonts w:ascii="Times New Roman" w:hAnsi="Times New Roman" w:cs="Times New Roman"/>
          <w:sz w:val="24"/>
          <w:szCs w:val="24"/>
        </w:rPr>
        <w:t xml:space="preserve">I had barely learned anything and </w:t>
      </w:r>
      <w:r w:rsidR="00125E8A" w:rsidRPr="00947700">
        <w:rPr>
          <w:rFonts w:ascii="Times New Roman" w:hAnsi="Times New Roman" w:cs="Times New Roman"/>
          <w:sz w:val="24"/>
          <w:szCs w:val="24"/>
        </w:rPr>
        <w:t xml:space="preserve">had </w:t>
      </w:r>
      <w:r w:rsidRPr="00947700">
        <w:rPr>
          <w:rFonts w:ascii="Times New Roman" w:hAnsi="Times New Roman" w:cs="Times New Roman"/>
          <w:sz w:val="24"/>
          <w:szCs w:val="24"/>
        </w:rPr>
        <w:t xml:space="preserve">spent more time on the ground than standing.  That day we </w:t>
      </w:r>
      <w:r w:rsidR="00125E8A" w:rsidRPr="00947700">
        <w:rPr>
          <w:rFonts w:ascii="Times New Roman" w:hAnsi="Times New Roman" w:cs="Times New Roman"/>
          <w:sz w:val="24"/>
          <w:szCs w:val="24"/>
        </w:rPr>
        <w:t>hardly</w:t>
      </w:r>
      <w:r w:rsidRPr="00947700">
        <w:rPr>
          <w:rFonts w:ascii="Times New Roman" w:hAnsi="Times New Roman" w:cs="Times New Roman"/>
          <w:sz w:val="24"/>
          <w:szCs w:val="24"/>
        </w:rPr>
        <w:t xml:space="preserve"> walked up the</w:t>
      </w:r>
      <w:r w:rsidR="00125E8A" w:rsidRPr="00947700">
        <w:rPr>
          <w:rFonts w:ascii="Times New Roman" w:hAnsi="Times New Roman" w:cs="Times New Roman"/>
          <w:sz w:val="24"/>
          <w:szCs w:val="24"/>
        </w:rPr>
        <w:t xml:space="preserve"> bunny hill.  I would walk up, </w:t>
      </w:r>
      <w:r w:rsidRPr="00947700">
        <w:rPr>
          <w:rFonts w:ascii="Times New Roman" w:hAnsi="Times New Roman" w:cs="Times New Roman"/>
          <w:sz w:val="24"/>
          <w:szCs w:val="24"/>
        </w:rPr>
        <w:t>struggle to stand and as soon as I got up</w:t>
      </w:r>
      <w:r w:rsidR="00125E8A" w:rsidRPr="00947700">
        <w:rPr>
          <w:rFonts w:ascii="Times New Roman" w:hAnsi="Times New Roman" w:cs="Times New Roman"/>
          <w:sz w:val="24"/>
          <w:szCs w:val="24"/>
        </w:rPr>
        <w:t>,</w:t>
      </w:r>
      <w:r w:rsidRPr="00947700">
        <w:rPr>
          <w:rFonts w:ascii="Times New Roman" w:hAnsi="Times New Roman" w:cs="Times New Roman"/>
          <w:sz w:val="24"/>
          <w:szCs w:val="24"/>
        </w:rPr>
        <w:t xml:space="preserve"> the board would magically slide out underneath me and I would be back on my butt sliding down the hill again.  For the next lesson, many people had dropped out and given up, but I was </w:t>
      </w:r>
      <w:r w:rsidR="00515ADF" w:rsidRPr="00947700">
        <w:rPr>
          <w:rFonts w:ascii="Times New Roman" w:hAnsi="Times New Roman" w:cs="Times New Roman"/>
          <w:sz w:val="24"/>
          <w:szCs w:val="24"/>
        </w:rPr>
        <w:t>determined</w:t>
      </w:r>
      <w:r w:rsidRPr="00947700">
        <w:rPr>
          <w:rFonts w:ascii="Times New Roman" w:hAnsi="Times New Roman" w:cs="Times New Roman"/>
          <w:sz w:val="24"/>
          <w:szCs w:val="24"/>
        </w:rPr>
        <w:t xml:space="preserve"> to keep going.  If I think about that day of snowboarding in a different light, it was actually an accomplishment.  </w:t>
      </w:r>
      <w:r w:rsidR="00515ADF" w:rsidRPr="00947700">
        <w:rPr>
          <w:rFonts w:ascii="Times New Roman" w:hAnsi="Times New Roman" w:cs="Times New Roman"/>
          <w:sz w:val="24"/>
          <w:szCs w:val="24"/>
        </w:rPr>
        <w:t>Before</w:t>
      </w:r>
      <w:r w:rsidRPr="00947700">
        <w:rPr>
          <w:rFonts w:ascii="Times New Roman" w:hAnsi="Times New Roman" w:cs="Times New Roman"/>
          <w:sz w:val="24"/>
          <w:szCs w:val="24"/>
        </w:rPr>
        <w:t xml:space="preserve"> the lesson, I didn’t even know how to </w:t>
      </w:r>
      <w:r w:rsidR="00515ADF" w:rsidRPr="00947700">
        <w:rPr>
          <w:rFonts w:ascii="Times New Roman" w:hAnsi="Times New Roman" w:cs="Times New Roman"/>
          <w:sz w:val="24"/>
          <w:szCs w:val="24"/>
        </w:rPr>
        <w:t>step</w:t>
      </w:r>
      <w:r w:rsidRPr="00947700">
        <w:rPr>
          <w:rFonts w:ascii="Times New Roman" w:hAnsi="Times New Roman" w:cs="Times New Roman"/>
          <w:sz w:val="24"/>
          <w:szCs w:val="24"/>
        </w:rPr>
        <w:t xml:space="preserve"> myself into the board, and now I could stand up.  After a few more </w:t>
      </w:r>
      <w:r w:rsidR="00515ADF" w:rsidRPr="00947700">
        <w:rPr>
          <w:rFonts w:ascii="Times New Roman" w:hAnsi="Times New Roman" w:cs="Times New Roman"/>
          <w:sz w:val="24"/>
          <w:szCs w:val="24"/>
        </w:rPr>
        <w:t>lessons</w:t>
      </w:r>
      <w:r w:rsidRPr="00947700">
        <w:rPr>
          <w:rFonts w:ascii="Times New Roman" w:hAnsi="Times New Roman" w:cs="Times New Roman"/>
          <w:sz w:val="24"/>
          <w:szCs w:val="24"/>
        </w:rPr>
        <w:t xml:space="preserve">, I slowly began to turn and even ventured up the whole magic carpet! Every time I tried I would just get a little bit better and fall down one less time.  </w:t>
      </w:r>
    </w:p>
    <w:p w:rsidR="00125E8A" w:rsidRPr="00947700" w:rsidRDefault="00970C4E" w:rsidP="001C2597">
      <w:pPr>
        <w:spacing w:line="480" w:lineRule="auto"/>
        <w:rPr>
          <w:rFonts w:ascii="Times New Roman" w:hAnsi="Times New Roman" w:cs="Times New Roman"/>
          <w:sz w:val="24"/>
          <w:szCs w:val="24"/>
        </w:rPr>
      </w:pPr>
      <w:r w:rsidRPr="00947700">
        <w:rPr>
          <w:rFonts w:ascii="Times New Roman" w:hAnsi="Times New Roman" w:cs="Times New Roman"/>
          <w:sz w:val="24"/>
          <w:szCs w:val="24"/>
        </w:rPr>
        <w:tab/>
        <w:t xml:space="preserve">This “no quit” mentality has been a part of me ever since I was little.  In first grade, I was diagnosed with Dyslexia.  </w:t>
      </w:r>
      <w:r w:rsidR="00515ADF" w:rsidRPr="00947700">
        <w:rPr>
          <w:rFonts w:ascii="Times New Roman" w:hAnsi="Times New Roman" w:cs="Times New Roman"/>
          <w:sz w:val="24"/>
          <w:szCs w:val="24"/>
        </w:rPr>
        <w:t>Wh</w:t>
      </w:r>
      <w:ins w:id="4" w:author="Karen Spencer" w:date="2013-10-08T15:27:00Z">
        <w:r w:rsidR="00413F77">
          <w:rPr>
            <w:rFonts w:ascii="Times New Roman" w:hAnsi="Times New Roman" w:cs="Times New Roman"/>
            <w:sz w:val="24"/>
            <w:szCs w:val="24"/>
          </w:rPr>
          <w:t>ile</w:t>
        </w:r>
      </w:ins>
      <w:del w:id="5" w:author="Karen Spencer" w:date="2013-10-08T15:27:00Z">
        <w:r w:rsidR="00515ADF" w:rsidRPr="00947700" w:rsidDel="00413F77">
          <w:rPr>
            <w:rFonts w:ascii="Times New Roman" w:hAnsi="Times New Roman" w:cs="Times New Roman"/>
            <w:sz w:val="24"/>
            <w:szCs w:val="24"/>
          </w:rPr>
          <w:delText>en</w:delText>
        </w:r>
      </w:del>
      <w:r w:rsidRPr="00947700">
        <w:rPr>
          <w:rFonts w:ascii="Times New Roman" w:hAnsi="Times New Roman" w:cs="Times New Roman"/>
          <w:sz w:val="24"/>
          <w:szCs w:val="24"/>
        </w:rPr>
        <w:t xml:space="preserve"> everyone was learning to read, I was still struggling with my letters.  From then on at school</w:t>
      </w:r>
      <w:ins w:id="6" w:author="Karen Spencer" w:date="2013-10-08T15:27:00Z">
        <w:r w:rsidR="00413F77">
          <w:rPr>
            <w:rFonts w:ascii="Times New Roman" w:hAnsi="Times New Roman" w:cs="Times New Roman"/>
            <w:sz w:val="24"/>
            <w:szCs w:val="24"/>
          </w:rPr>
          <w:t>,</w:t>
        </w:r>
      </w:ins>
      <w:r w:rsidRPr="00947700">
        <w:rPr>
          <w:rFonts w:ascii="Times New Roman" w:hAnsi="Times New Roman" w:cs="Times New Roman"/>
          <w:sz w:val="24"/>
          <w:szCs w:val="24"/>
        </w:rPr>
        <w:t xml:space="preserve"> I was always one step behind everyone else. I hated being “different”, but I </w:t>
      </w:r>
      <w:r w:rsidR="00515ADF" w:rsidRPr="00947700">
        <w:rPr>
          <w:rFonts w:ascii="Times New Roman" w:hAnsi="Times New Roman" w:cs="Times New Roman"/>
          <w:sz w:val="24"/>
          <w:szCs w:val="24"/>
        </w:rPr>
        <w:t>worked</w:t>
      </w:r>
      <w:r w:rsidRPr="00947700">
        <w:rPr>
          <w:rFonts w:ascii="Times New Roman" w:hAnsi="Times New Roman" w:cs="Times New Roman"/>
          <w:sz w:val="24"/>
          <w:szCs w:val="24"/>
        </w:rPr>
        <w:t xml:space="preserve"> really hard to improve.  I got a tutor that helped me with letters and </w:t>
      </w:r>
      <w:r w:rsidR="00B65B4F" w:rsidRPr="00947700">
        <w:rPr>
          <w:rFonts w:ascii="Times New Roman" w:hAnsi="Times New Roman" w:cs="Times New Roman"/>
          <w:sz w:val="24"/>
          <w:szCs w:val="24"/>
        </w:rPr>
        <w:t xml:space="preserve">sounds, and pretty soon my hard work paid off and I started to catch up with the rest of the class.  While most people think of elementary school as the easy years where you get good grades with </w:t>
      </w:r>
      <w:r w:rsidR="00B65B4F" w:rsidRPr="00947700">
        <w:rPr>
          <w:rFonts w:ascii="Times New Roman" w:hAnsi="Times New Roman" w:cs="Times New Roman"/>
          <w:sz w:val="24"/>
          <w:szCs w:val="24"/>
        </w:rPr>
        <w:lastRenderedPageBreak/>
        <w:t>little to no effort, it was the opposite for me.  School has always been</w:t>
      </w:r>
      <w:ins w:id="7" w:author="Karen Spencer" w:date="2013-10-08T15:28:00Z">
        <w:r w:rsidR="00413F77">
          <w:rPr>
            <w:rFonts w:ascii="Times New Roman" w:hAnsi="Times New Roman" w:cs="Times New Roman"/>
            <w:sz w:val="24"/>
            <w:szCs w:val="24"/>
          </w:rPr>
          <w:t xml:space="preserve"> something I had to work at</w:t>
        </w:r>
      </w:ins>
      <w:del w:id="8" w:author="Karen Spencer" w:date="2013-10-08T15:28:00Z">
        <w:r w:rsidR="00B65B4F" w:rsidRPr="00947700" w:rsidDel="00413F77">
          <w:rPr>
            <w:rFonts w:ascii="Times New Roman" w:hAnsi="Times New Roman" w:cs="Times New Roman"/>
            <w:sz w:val="24"/>
            <w:szCs w:val="24"/>
          </w:rPr>
          <w:delText xml:space="preserve"> d</w:delText>
        </w:r>
      </w:del>
      <w:del w:id="9" w:author="Karen Spencer" w:date="2013-10-08T15:27:00Z">
        <w:r w:rsidR="00B65B4F" w:rsidRPr="00947700" w:rsidDel="00413F77">
          <w:rPr>
            <w:rFonts w:ascii="Times New Roman" w:hAnsi="Times New Roman" w:cs="Times New Roman"/>
            <w:sz w:val="24"/>
            <w:szCs w:val="24"/>
          </w:rPr>
          <w:delText>ifficult</w:delText>
        </w:r>
      </w:del>
      <w:r w:rsidR="00B65B4F" w:rsidRPr="00947700">
        <w:rPr>
          <w:rFonts w:ascii="Times New Roman" w:hAnsi="Times New Roman" w:cs="Times New Roman"/>
          <w:sz w:val="24"/>
          <w:szCs w:val="24"/>
        </w:rPr>
        <w:t xml:space="preserve">, but I learned that with hard work and determination I can succeed.  </w:t>
      </w:r>
    </w:p>
    <w:p w:rsidR="00C94EA9" w:rsidRPr="00947700" w:rsidRDefault="00F703E6" w:rsidP="001C2597">
      <w:pPr>
        <w:spacing w:line="480" w:lineRule="auto"/>
        <w:rPr>
          <w:rFonts w:ascii="Times New Roman" w:hAnsi="Times New Roman" w:cs="Times New Roman"/>
          <w:sz w:val="24"/>
          <w:szCs w:val="24"/>
        </w:rPr>
      </w:pPr>
      <w:r w:rsidRPr="00947700">
        <w:rPr>
          <w:rFonts w:ascii="Times New Roman" w:hAnsi="Times New Roman" w:cs="Times New Roman"/>
          <w:sz w:val="24"/>
          <w:szCs w:val="24"/>
        </w:rPr>
        <w:tab/>
      </w:r>
      <w:commentRangeStart w:id="10"/>
      <w:r w:rsidR="00125E8A" w:rsidRPr="00947700">
        <w:rPr>
          <w:rFonts w:ascii="Times New Roman" w:hAnsi="Times New Roman" w:cs="Times New Roman"/>
          <w:sz w:val="24"/>
          <w:szCs w:val="24"/>
        </w:rPr>
        <w:t xml:space="preserve">This determination to succeed paid off the winter I learned to snowboard.  All my hard work and time came down to one challenge I set for myself.  I told myself that by the end of the winter I would go down a black diamond.  One crisp morning I decided to do just that.  </w:t>
      </w:r>
      <w:r w:rsidRPr="00947700">
        <w:rPr>
          <w:rFonts w:ascii="Times New Roman" w:hAnsi="Times New Roman" w:cs="Times New Roman"/>
          <w:sz w:val="24"/>
          <w:szCs w:val="24"/>
        </w:rPr>
        <w:t xml:space="preserve">I looked calm but my mind was screaming as I took my fist turn down the </w:t>
      </w:r>
      <w:r w:rsidR="00515ADF" w:rsidRPr="00947700">
        <w:rPr>
          <w:rFonts w:ascii="Times New Roman" w:hAnsi="Times New Roman" w:cs="Times New Roman"/>
          <w:sz w:val="24"/>
          <w:szCs w:val="24"/>
        </w:rPr>
        <w:t>mountain</w:t>
      </w:r>
      <w:r w:rsidRPr="00947700">
        <w:rPr>
          <w:rFonts w:ascii="Times New Roman" w:hAnsi="Times New Roman" w:cs="Times New Roman"/>
          <w:sz w:val="24"/>
          <w:szCs w:val="24"/>
        </w:rPr>
        <w:t xml:space="preserve">.  I could see the small bunny hill below me and could watch all the kids tripping </w:t>
      </w:r>
      <w:r w:rsidR="00515ADF" w:rsidRPr="00947700">
        <w:rPr>
          <w:rFonts w:ascii="Times New Roman" w:hAnsi="Times New Roman" w:cs="Times New Roman"/>
          <w:sz w:val="24"/>
          <w:szCs w:val="24"/>
        </w:rPr>
        <w:t>over</w:t>
      </w:r>
      <w:r w:rsidRPr="00947700">
        <w:rPr>
          <w:rFonts w:ascii="Times New Roman" w:hAnsi="Times New Roman" w:cs="Times New Roman"/>
          <w:sz w:val="24"/>
          <w:szCs w:val="24"/>
        </w:rPr>
        <w:t xml:space="preserve"> their boards struggling to </w:t>
      </w:r>
      <w:r w:rsidR="00125E8A" w:rsidRPr="00947700">
        <w:rPr>
          <w:rFonts w:ascii="Times New Roman" w:hAnsi="Times New Roman" w:cs="Times New Roman"/>
          <w:sz w:val="24"/>
          <w:szCs w:val="24"/>
        </w:rPr>
        <w:t>stand</w:t>
      </w:r>
      <w:r w:rsidRPr="00947700">
        <w:rPr>
          <w:rFonts w:ascii="Times New Roman" w:hAnsi="Times New Roman" w:cs="Times New Roman"/>
          <w:sz w:val="24"/>
          <w:szCs w:val="24"/>
        </w:rPr>
        <w:t xml:space="preserve"> up like I had done just months earlier.  With each turn I was gaining momentum; the </w:t>
      </w:r>
      <w:r w:rsidR="00125E8A" w:rsidRPr="00947700">
        <w:rPr>
          <w:rFonts w:ascii="Times New Roman" w:hAnsi="Times New Roman" w:cs="Times New Roman"/>
          <w:sz w:val="24"/>
          <w:szCs w:val="24"/>
        </w:rPr>
        <w:t xml:space="preserve">icy white </w:t>
      </w:r>
      <w:r w:rsidRPr="00947700">
        <w:rPr>
          <w:rFonts w:ascii="Times New Roman" w:hAnsi="Times New Roman" w:cs="Times New Roman"/>
          <w:sz w:val="24"/>
          <w:szCs w:val="24"/>
        </w:rPr>
        <w:t xml:space="preserve">snow beneath my board rushed past me as I zoomed by.  I was flying down the </w:t>
      </w:r>
      <w:r w:rsidR="00515ADF" w:rsidRPr="00947700">
        <w:rPr>
          <w:rFonts w:ascii="Times New Roman" w:hAnsi="Times New Roman" w:cs="Times New Roman"/>
          <w:sz w:val="24"/>
          <w:szCs w:val="24"/>
        </w:rPr>
        <w:t>mountain</w:t>
      </w:r>
      <w:r w:rsidRPr="00947700">
        <w:rPr>
          <w:rFonts w:ascii="Times New Roman" w:hAnsi="Times New Roman" w:cs="Times New Roman"/>
          <w:sz w:val="24"/>
          <w:szCs w:val="24"/>
        </w:rPr>
        <w:t xml:space="preserve"> and could see the bottom getting closer and closer. I couldn’t believe I was doing this. It felt like I was flying. My heart was racing and I could feel the smile stretching across my face.  The cool air </w:t>
      </w:r>
      <w:r w:rsidR="00947700" w:rsidRPr="00947700">
        <w:rPr>
          <w:rFonts w:ascii="Times New Roman" w:hAnsi="Times New Roman" w:cs="Times New Roman"/>
          <w:sz w:val="24"/>
          <w:szCs w:val="24"/>
        </w:rPr>
        <w:t>crashed</w:t>
      </w:r>
      <w:r w:rsidRPr="00947700">
        <w:rPr>
          <w:rFonts w:ascii="Times New Roman" w:hAnsi="Times New Roman" w:cs="Times New Roman"/>
          <w:sz w:val="24"/>
          <w:szCs w:val="24"/>
        </w:rPr>
        <w:t xml:space="preserve"> into </w:t>
      </w:r>
      <w:r w:rsidR="00947700" w:rsidRPr="00947700">
        <w:rPr>
          <w:rFonts w:ascii="Times New Roman" w:hAnsi="Times New Roman" w:cs="Times New Roman"/>
          <w:sz w:val="24"/>
          <w:szCs w:val="24"/>
        </w:rPr>
        <w:t>me, filling</w:t>
      </w:r>
      <w:r w:rsidRPr="00947700">
        <w:rPr>
          <w:rFonts w:ascii="Times New Roman" w:hAnsi="Times New Roman" w:cs="Times New Roman"/>
          <w:sz w:val="24"/>
          <w:szCs w:val="24"/>
        </w:rPr>
        <w:t xml:space="preserve"> my lungs with its freezing numbness.  Then </w:t>
      </w:r>
      <w:r w:rsidR="00C94EA9" w:rsidRPr="00947700">
        <w:rPr>
          <w:rFonts w:ascii="Times New Roman" w:hAnsi="Times New Roman" w:cs="Times New Roman"/>
          <w:sz w:val="24"/>
          <w:szCs w:val="24"/>
        </w:rPr>
        <w:t xml:space="preserve">my board began to </w:t>
      </w:r>
      <w:r w:rsidR="00515ADF" w:rsidRPr="00947700">
        <w:rPr>
          <w:rFonts w:ascii="Times New Roman" w:hAnsi="Times New Roman" w:cs="Times New Roman"/>
          <w:sz w:val="24"/>
          <w:szCs w:val="24"/>
        </w:rPr>
        <w:t>slow</w:t>
      </w:r>
      <w:r w:rsidR="00C94EA9" w:rsidRPr="00947700">
        <w:rPr>
          <w:rFonts w:ascii="Times New Roman" w:hAnsi="Times New Roman" w:cs="Times New Roman"/>
          <w:sz w:val="24"/>
          <w:szCs w:val="24"/>
        </w:rPr>
        <w:t xml:space="preserve"> down as the steep slope </w:t>
      </w:r>
      <w:r w:rsidR="00515ADF" w:rsidRPr="00947700">
        <w:rPr>
          <w:rFonts w:ascii="Times New Roman" w:hAnsi="Times New Roman" w:cs="Times New Roman"/>
          <w:sz w:val="24"/>
          <w:szCs w:val="24"/>
        </w:rPr>
        <w:t>began to plateau</w:t>
      </w:r>
      <w:r w:rsidR="00C94EA9" w:rsidRPr="00947700">
        <w:rPr>
          <w:rFonts w:ascii="Times New Roman" w:hAnsi="Times New Roman" w:cs="Times New Roman"/>
          <w:sz w:val="24"/>
          <w:szCs w:val="24"/>
        </w:rPr>
        <w:t xml:space="preserve"> off.  I had reached the bottom.  My hard work had paid off, and I had survived the black diamond.</w:t>
      </w:r>
      <w:commentRangeEnd w:id="10"/>
      <w:r w:rsidR="00413F77">
        <w:rPr>
          <w:rStyle w:val="CommentReference"/>
        </w:rPr>
        <w:commentReference w:id="10"/>
      </w:r>
    </w:p>
    <w:p w:rsidR="00970C4E" w:rsidRDefault="00C94EA9" w:rsidP="001C2597">
      <w:pPr>
        <w:spacing w:line="480" w:lineRule="auto"/>
        <w:rPr>
          <w:ins w:id="11" w:author="Karen Spencer" w:date="2013-10-08T15:30:00Z"/>
          <w:rFonts w:ascii="Times New Roman" w:hAnsi="Times New Roman" w:cs="Times New Roman"/>
          <w:sz w:val="24"/>
          <w:szCs w:val="24"/>
        </w:rPr>
      </w:pPr>
      <w:r w:rsidRPr="00947700">
        <w:rPr>
          <w:rFonts w:ascii="Times New Roman" w:hAnsi="Times New Roman" w:cs="Times New Roman"/>
          <w:sz w:val="24"/>
          <w:szCs w:val="24"/>
        </w:rPr>
        <w:tab/>
        <w:t xml:space="preserve">I knew from the beginning that I would have to work harder to be as good as everyone else.  I knew I was going to have to work hard to keep motivated to learn.  If I kept trying and </w:t>
      </w:r>
      <w:r w:rsidR="00CD099C" w:rsidRPr="00947700">
        <w:rPr>
          <w:rFonts w:ascii="Times New Roman" w:hAnsi="Times New Roman" w:cs="Times New Roman"/>
          <w:sz w:val="24"/>
          <w:szCs w:val="24"/>
        </w:rPr>
        <w:t>put</w:t>
      </w:r>
      <w:r w:rsidRPr="00947700">
        <w:rPr>
          <w:rFonts w:ascii="Times New Roman" w:hAnsi="Times New Roman" w:cs="Times New Roman"/>
          <w:sz w:val="24"/>
          <w:szCs w:val="24"/>
        </w:rPr>
        <w:t xml:space="preserve"> in the effort, I would improve.  While others quit because they were not the best at the beginning, dyslexia taught me to keep trying and my effort will pay off.  I have accomplished things that I never would have </w:t>
      </w:r>
      <w:r w:rsidR="00CD099C" w:rsidRPr="00947700">
        <w:rPr>
          <w:rFonts w:ascii="Times New Roman" w:hAnsi="Times New Roman" w:cs="Times New Roman"/>
          <w:sz w:val="24"/>
          <w:szCs w:val="24"/>
        </w:rPr>
        <w:t>thought</w:t>
      </w:r>
      <w:r w:rsidRPr="00947700">
        <w:rPr>
          <w:rFonts w:ascii="Times New Roman" w:hAnsi="Times New Roman" w:cs="Times New Roman"/>
          <w:sz w:val="24"/>
          <w:szCs w:val="24"/>
        </w:rPr>
        <w:t xml:space="preserve"> possible in </w:t>
      </w:r>
      <w:ins w:id="12" w:author="Karen Spencer" w:date="2013-10-08T15:29:00Z">
        <w:r w:rsidR="00413F77">
          <w:rPr>
            <w:rFonts w:ascii="Times New Roman" w:hAnsi="Times New Roman" w:cs="Times New Roman"/>
            <w:sz w:val="24"/>
            <w:szCs w:val="24"/>
          </w:rPr>
          <w:t>my</w:t>
        </w:r>
      </w:ins>
      <w:del w:id="13" w:author="Karen Spencer" w:date="2013-10-08T15:29:00Z">
        <w:r w:rsidRPr="00947700" w:rsidDel="00413F77">
          <w:rPr>
            <w:rFonts w:ascii="Times New Roman" w:hAnsi="Times New Roman" w:cs="Times New Roman"/>
            <w:sz w:val="24"/>
            <w:szCs w:val="24"/>
          </w:rPr>
          <w:delText>the</w:delText>
        </w:r>
      </w:del>
      <w:r w:rsidRPr="00947700">
        <w:rPr>
          <w:rFonts w:ascii="Times New Roman" w:hAnsi="Times New Roman" w:cs="Times New Roman"/>
          <w:sz w:val="24"/>
          <w:szCs w:val="24"/>
        </w:rPr>
        <w:t xml:space="preserve"> first </w:t>
      </w:r>
      <w:del w:id="14" w:author="Karen Spencer" w:date="2013-10-08T15:29:00Z">
        <w:r w:rsidRPr="00947700" w:rsidDel="00413F77">
          <w:rPr>
            <w:rFonts w:ascii="Times New Roman" w:hAnsi="Times New Roman" w:cs="Times New Roman"/>
            <w:sz w:val="24"/>
            <w:szCs w:val="24"/>
          </w:rPr>
          <w:delText xml:space="preserve">tricky </w:delText>
        </w:r>
      </w:del>
      <w:ins w:id="15" w:author="Karen Spencer" w:date="2013-10-08T15:29:00Z">
        <w:r w:rsidR="00413F77">
          <w:rPr>
            <w:rFonts w:ascii="Times New Roman" w:hAnsi="Times New Roman" w:cs="Times New Roman"/>
            <w:sz w:val="24"/>
            <w:szCs w:val="24"/>
          </w:rPr>
          <w:t>challenging</w:t>
        </w:r>
        <w:r w:rsidR="00413F77" w:rsidRPr="00947700">
          <w:rPr>
            <w:rFonts w:ascii="Times New Roman" w:hAnsi="Times New Roman" w:cs="Times New Roman"/>
            <w:sz w:val="24"/>
            <w:szCs w:val="24"/>
          </w:rPr>
          <w:t xml:space="preserve"> </w:t>
        </w:r>
      </w:ins>
      <w:r w:rsidRPr="00947700">
        <w:rPr>
          <w:rFonts w:ascii="Times New Roman" w:hAnsi="Times New Roman" w:cs="Times New Roman"/>
          <w:sz w:val="24"/>
          <w:szCs w:val="24"/>
        </w:rPr>
        <w:t xml:space="preserve">years with dyslexia.  </w:t>
      </w:r>
      <w:r w:rsidR="00125E8A" w:rsidRPr="00947700">
        <w:rPr>
          <w:rFonts w:ascii="Times New Roman" w:hAnsi="Times New Roman" w:cs="Times New Roman"/>
          <w:sz w:val="24"/>
          <w:szCs w:val="24"/>
        </w:rPr>
        <w:t xml:space="preserve">These challenges have given me the mindset to try more </w:t>
      </w:r>
      <w:del w:id="16" w:author="Karen Spencer" w:date="2013-10-08T15:29:00Z">
        <w:r w:rsidR="00125E8A" w:rsidRPr="00947700" w:rsidDel="00413F77">
          <w:rPr>
            <w:rFonts w:ascii="Times New Roman" w:hAnsi="Times New Roman" w:cs="Times New Roman"/>
            <w:sz w:val="24"/>
            <w:szCs w:val="24"/>
          </w:rPr>
          <w:delText xml:space="preserve">tricky </w:delText>
        </w:r>
      </w:del>
      <w:ins w:id="17" w:author="Karen Spencer" w:date="2013-10-08T15:29:00Z">
        <w:r w:rsidR="00413F77">
          <w:rPr>
            <w:rFonts w:ascii="Times New Roman" w:hAnsi="Times New Roman" w:cs="Times New Roman"/>
            <w:sz w:val="24"/>
            <w:szCs w:val="24"/>
          </w:rPr>
          <w:t>difficult</w:t>
        </w:r>
        <w:r w:rsidR="00413F77" w:rsidRPr="00947700">
          <w:rPr>
            <w:rFonts w:ascii="Times New Roman" w:hAnsi="Times New Roman" w:cs="Times New Roman"/>
            <w:sz w:val="24"/>
            <w:szCs w:val="24"/>
          </w:rPr>
          <w:t xml:space="preserve"> </w:t>
        </w:r>
      </w:ins>
      <w:r w:rsidR="00125E8A" w:rsidRPr="00947700">
        <w:rPr>
          <w:rFonts w:ascii="Times New Roman" w:hAnsi="Times New Roman" w:cs="Times New Roman"/>
          <w:sz w:val="24"/>
          <w:szCs w:val="24"/>
        </w:rPr>
        <w:t xml:space="preserve">things </w:t>
      </w:r>
      <w:del w:id="18" w:author="Karen Spencer" w:date="2013-10-08T15:29:00Z">
        <w:r w:rsidR="00125E8A" w:rsidRPr="00947700" w:rsidDel="00413F77">
          <w:rPr>
            <w:rFonts w:ascii="Times New Roman" w:hAnsi="Times New Roman" w:cs="Times New Roman"/>
            <w:sz w:val="24"/>
            <w:szCs w:val="24"/>
          </w:rPr>
          <w:delText xml:space="preserve">later in life </w:delText>
        </w:r>
      </w:del>
      <w:r w:rsidR="00125E8A" w:rsidRPr="00947700">
        <w:rPr>
          <w:rFonts w:ascii="Times New Roman" w:hAnsi="Times New Roman" w:cs="Times New Roman"/>
          <w:sz w:val="24"/>
          <w:szCs w:val="24"/>
        </w:rPr>
        <w:t xml:space="preserve">that I may not have tried </w:t>
      </w:r>
      <w:ins w:id="19" w:author="Karen Spencer" w:date="2013-10-08T15:29:00Z">
        <w:r w:rsidR="00413F77">
          <w:rPr>
            <w:rFonts w:ascii="Times New Roman" w:hAnsi="Times New Roman" w:cs="Times New Roman"/>
            <w:sz w:val="24"/>
            <w:szCs w:val="24"/>
          </w:rPr>
          <w:t>otherwise</w:t>
        </w:r>
      </w:ins>
      <w:del w:id="20" w:author="Karen Spencer" w:date="2013-10-08T15:29:00Z">
        <w:r w:rsidR="00125E8A" w:rsidRPr="00947700" w:rsidDel="00413F77">
          <w:rPr>
            <w:rFonts w:ascii="Times New Roman" w:hAnsi="Times New Roman" w:cs="Times New Roman"/>
            <w:sz w:val="24"/>
            <w:szCs w:val="24"/>
          </w:rPr>
          <w:delText>without it</w:delText>
        </w:r>
      </w:del>
      <w:r w:rsidR="00125E8A" w:rsidRPr="00947700">
        <w:rPr>
          <w:rFonts w:ascii="Times New Roman" w:hAnsi="Times New Roman" w:cs="Times New Roman"/>
          <w:sz w:val="24"/>
          <w:szCs w:val="24"/>
        </w:rPr>
        <w:t xml:space="preserve">.  </w:t>
      </w:r>
      <w:r w:rsidRPr="00947700">
        <w:rPr>
          <w:rFonts w:ascii="Times New Roman" w:hAnsi="Times New Roman" w:cs="Times New Roman"/>
          <w:sz w:val="24"/>
          <w:szCs w:val="24"/>
        </w:rPr>
        <w:t xml:space="preserve">Though the pressure </w:t>
      </w:r>
      <w:r w:rsidR="00CD099C" w:rsidRPr="00947700">
        <w:rPr>
          <w:rFonts w:ascii="Times New Roman" w:hAnsi="Times New Roman" w:cs="Times New Roman"/>
          <w:sz w:val="24"/>
          <w:szCs w:val="24"/>
        </w:rPr>
        <w:t>does</w:t>
      </w:r>
      <w:r w:rsidRPr="00947700">
        <w:rPr>
          <w:rFonts w:ascii="Times New Roman" w:hAnsi="Times New Roman" w:cs="Times New Roman"/>
          <w:sz w:val="24"/>
          <w:szCs w:val="24"/>
        </w:rPr>
        <w:t xml:space="preserve"> get to me at times, dyslexia </w:t>
      </w:r>
      <w:r w:rsidR="00CD099C" w:rsidRPr="00947700">
        <w:rPr>
          <w:rFonts w:ascii="Times New Roman" w:hAnsi="Times New Roman" w:cs="Times New Roman"/>
          <w:sz w:val="24"/>
          <w:szCs w:val="24"/>
        </w:rPr>
        <w:t>helps</w:t>
      </w:r>
      <w:r w:rsidRPr="00947700">
        <w:rPr>
          <w:rFonts w:ascii="Times New Roman" w:hAnsi="Times New Roman" w:cs="Times New Roman"/>
          <w:sz w:val="24"/>
          <w:szCs w:val="24"/>
        </w:rPr>
        <w:t xml:space="preserve"> me more than it hurts me.  It </w:t>
      </w:r>
      <w:r w:rsidR="00CD099C" w:rsidRPr="00947700">
        <w:rPr>
          <w:rFonts w:ascii="Times New Roman" w:hAnsi="Times New Roman" w:cs="Times New Roman"/>
          <w:sz w:val="24"/>
          <w:szCs w:val="24"/>
        </w:rPr>
        <w:t>helps</w:t>
      </w:r>
      <w:r w:rsidRPr="00947700">
        <w:rPr>
          <w:rFonts w:ascii="Times New Roman" w:hAnsi="Times New Roman" w:cs="Times New Roman"/>
          <w:sz w:val="24"/>
          <w:szCs w:val="24"/>
        </w:rPr>
        <w:t xml:space="preserve"> me push myself in </w:t>
      </w:r>
      <w:r w:rsidR="00125E8A" w:rsidRPr="00947700">
        <w:rPr>
          <w:rFonts w:ascii="Times New Roman" w:hAnsi="Times New Roman" w:cs="Times New Roman"/>
          <w:sz w:val="24"/>
          <w:szCs w:val="24"/>
        </w:rPr>
        <w:t>sports as</w:t>
      </w:r>
      <w:r w:rsidRPr="00947700">
        <w:rPr>
          <w:rFonts w:ascii="Times New Roman" w:hAnsi="Times New Roman" w:cs="Times New Roman"/>
          <w:sz w:val="24"/>
          <w:szCs w:val="24"/>
        </w:rPr>
        <w:t xml:space="preserve"> well as school.  Dyslexia is the reason why </w:t>
      </w:r>
      <w:commentRangeStart w:id="21"/>
      <w:r w:rsidRPr="00947700">
        <w:rPr>
          <w:rFonts w:ascii="Times New Roman" w:hAnsi="Times New Roman" w:cs="Times New Roman"/>
          <w:sz w:val="24"/>
          <w:szCs w:val="24"/>
        </w:rPr>
        <w:t xml:space="preserve">I can try new things </w:t>
      </w:r>
      <w:commentRangeEnd w:id="21"/>
      <w:r w:rsidR="00413F77">
        <w:rPr>
          <w:rStyle w:val="CommentReference"/>
        </w:rPr>
        <w:commentReference w:id="21"/>
      </w:r>
      <w:r w:rsidRPr="00947700">
        <w:rPr>
          <w:rFonts w:ascii="Times New Roman" w:hAnsi="Times New Roman" w:cs="Times New Roman"/>
          <w:sz w:val="24"/>
          <w:szCs w:val="24"/>
        </w:rPr>
        <w:t xml:space="preserve">without being afraid of failure.  It gave me the </w:t>
      </w:r>
      <w:r w:rsidRPr="00947700">
        <w:rPr>
          <w:rFonts w:ascii="Times New Roman" w:hAnsi="Times New Roman" w:cs="Times New Roman"/>
          <w:sz w:val="24"/>
          <w:szCs w:val="24"/>
        </w:rPr>
        <w:lastRenderedPageBreak/>
        <w:t xml:space="preserve">strength to proceed and keep my head high even when my </w:t>
      </w:r>
      <w:del w:id="22" w:author="Karen Spencer" w:date="2013-10-08T15:30:00Z">
        <w:r w:rsidRPr="00947700" w:rsidDel="00413F77">
          <w:rPr>
            <w:rFonts w:ascii="Times New Roman" w:hAnsi="Times New Roman" w:cs="Times New Roman"/>
            <w:sz w:val="24"/>
            <w:szCs w:val="24"/>
          </w:rPr>
          <w:delText xml:space="preserve">butt </w:delText>
        </w:r>
      </w:del>
      <w:ins w:id="23" w:author="Karen Spencer" w:date="2013-10-08T15:30:00Z">
        <w:r w:rsidR="00413F77">
          <w:rPr>
            <w:rFonts w:ascii="Times New Roman" w:hAnsi="Times New Roman" w:cs="Times New Roman"/>
            <w:sz w:val="24"/>
            <w:szCs w:val="24"/>
          </w:rPr>
          <w:t xml:space="preserve">back side </w:t>
        </w:r>
      </w:ins>
      <w:r w:rsidRPr="00947700">
        <w:rPr>
          <w:rFonts w:ascii="Times New Roman" w:hAnsi="Times New Roman" w:cs="Times New Roman"/>
          <w:sz w:val="24"/>
          <w:szCs w:val="24"/>
        </w:rPr>
        <w:t xml:space="preserve">was sliding down the slopes.  </w:t>
      </w:r>
      <w:r w:rsidR="00B65B4F" w:rsidRPr="00947700">
        <w:rPr>
          <w:rFonts w:ascii="Times New Roman" w:hAnsi="Times New Roman" w:cs="Times New Roman"/>
          <w:sz w:val="24"/>
          <w:szCs w:val="24"/>
        </w:rPr>
        <w:t xml:space="preserve"> </w:t>
      </w:r>
      <w:ins w:id="24" w:author="Karen Spencer" w:date="2013-10-08T15:30:00Z">
        <w:r w:rsidR="00413F77">
          <w:rPr>
            <w:rFonts w:ascii="Times New Roman" w:hAnsi="Times New Roman" w:cs="Times New Roman"/>
            <w:sz w:val="24"/>
            <w:szCs w:val="24"/>
          </w:rPr>
          <w:t>Good last line!</w:t>
        </w:r>
      </w:ins>
    </w:p>
    <w:p w:rsidR="00413F77" w:rsidRPr="00947700" w:rsidRDefault="00413F77" w:rsidP="001C2597">
      <w:pPr>
        <w:spacing w:line="480" w:lineRule="auto"/>
        <w:rPr>
          <w:rFonts w:ascii="Times New Roman" w:hAnsi="Times New Roman" w:cs="Times New Roman"/>
          <w:sz w:val="24"/>
          <w:szCs w:val="24"/>
        </w:rPr>
      </w:pPr>
      <w:ins w:id="25" w:author="Karen Spencer" w:date="2013-10-08T15:30:00Z">
        <w:r>
          <w:rPr>
            <w:rFonts w:ascii="Times New Roman" w:hAnsi="Times New Roman" w:cs="Times New Roman"/>
            <w:sz w:val="24"/>
            <w:szCs w:val="24"/>
          </w:rPr>
          <w:t>Overall, I think the topic of determination is a good one. I like the ex</w:t>
        </w:r>
      </w:ins>
      <w:ins w:id="26" w:author="Karen Spencer" w:date="2013-10-08T15:31:00Z">
        <w:r>
          <w:rPr>
            <w:rFonts w:ascii="Times New Roman" w:hAnsi="Times New Roman" w:cs="Times New Roman"/>
            <w:sz w:val="24"/>
            <w:szCs w:val="24"/>
          </w:rPr>
          <w:t xml:space="preserve">ample of the snowboarding and of your honest assessment of you dyslexia. That said, this essay feels like it’s more about the snowboarding than about your determination. You are over the suggested word count, so you will need to cut out a lot, and I suggested one obvious place. I would fill in the rest with other aspects of your life where your determination has paid off. </w:t>
        </w:r>
      </w:ins>
      <w:ins w:id="27" w:author="Karen Spencer" w:date="2013-10-08T15:32:00Z">
        <w:r>
          <w:rPr>
            <w:rFonts w:ascii="Times New Roman" w:hAnsi="Times New Roman" w:cs="Times New Roman"/>
            <w:sz w:val="24"/>
            <w:szCs w:val="24"/>
          </w:rPr>
          <w:t>One example is great, but two or three shows a pattern and thus the reader believes this is an inherent character trait you have. If you can show other ways in which your dyslexia and follow</w:t>
        </w:r>
      </w:ins>
      <w:ins w:id="28" w:author="Karen Spencer" w:date="2013-10-08T15:33:00Z">
        <w:r>
          <w:rPr>
            <w:rFonts w:ascii="Times New Roman" w:hAnsi="Times New Roman" w:cs="Times New Roman"/>
            <w:sz w:val="24"/>
            <w:szCs w:val="24"/>
          </w:rPr>
          <w:t xml:space="preserve">ing determined spirit have helped you succeed, this will be an even stronger essay. </w:t>
        </w:r>
      </w:ins>
    </w:p>
    <w:sectPr w:rsidR="00413F77" w:rsidRPr="00947700" w:rsidSect="00891711">
      <w:headerReference w:type="default" r:id="rI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Karen Spencer" w:date="2013-10-08T15:26:00Z" w:initials="KS">
    <w:p w:rsidR="00413F77" w:rsidRDefault="00413F77">
      <w:pPr>
        <w:pStyle w:val="CommentText"/>
      </w:pPr>
      <w:r>
        <w:rPr>
          <w:rStyle w:val="CommentReference"/>
        </w:rPr>
        <w:annotationRef/>
      </w:r>
      <w:r>
        <w:t xml:space="preserve">You just said this exact sentiment the line before. </w:t>
      </w:r>
    </w:p>
  </w:comment>
  <w:comment w:id="10" w:author="Karen Spencer" w:date="2013-10-08T15:30:00Z" w:initials="KS">
    <w:p w:rsidR="00413F77" w:rsidRDefault="00413F77">
      <w:pPr>
        <w:pStyle w:val="CommentText"/>
      </w:pPr>
      <w:r>
        <w:rPr>
          <w:rStyle w:val="CommentReference"/>
        </w:rPr>
        <w:annotationRef/>
      </w:r>
      <w:r>
        <w:t xml:space="preserve">I would delete this section and instead delve more deeply into other areas where your determination has paid off. Maybe note that you went down a black diamond in the final paragraph. </w:t>
      </w:r>
    </w:p>
  </w:comment>
  <w:comment w:id="21" w:author="Karen Spencer" w:date="2013-10-08T15:29:00Z" w:initials="KS">
    <w:p w:rsidR="00413F77" w:rsidRDefault="00413F77">
      <w:pPr>
        <w:pStyle w:val="CommentText"/>
      </w:pPr>
      <w:r>
        <w:rPr>
          <w:rStyle w:val="CommentReference"/>
        </w:rPr>
        <w:annotationRef/>
      </w:r>
      <w:r>
        <w:t>Such as??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64B5" w:rsidRDefault="00A464B5" w:rsidP="00947700">
      <w:pPr>
        <w:spacing w:after="0" w:line="240" w:lineRule="auto"/>
      </w:pPr>
      <w:r>
        <w:separator/>
      </w:r>
    </w:p>
  </w:endnote>
  <w:endnote w:type="continuationSeparator" w:id="0">
    <w:p w:rsidR="00A464B5" w:rsidRDefault="00A464B5" w:rsidP="00947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64B5" w:rsidRDefault="00A464B5" w:rsidP="00947700">
      <w:pPr>
        <w:spacing w:after="0" w:line="240" w:lineRule="auto"/>
      </w:pPr>
      <w:r>
        <w:separator/>
      </w:r>
    </w:p>
  </w:footnote>
  <w:footnote w:type="continuationSeparator" w:id="0">
    <w:p w:rsidR="00A464B5" w:rsidRDefault="00A464B5" w:rsidP="009477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1756806"/>
      <w:docPartObj>
        <w:docPartGallery w:val="Page Numbers (Top of Page)"/>
        <w:docPartUnique/>
      </w:docPartObj>
    </w:sdtPr>
    <w:sdtEndPr/>
    <w:sdtContent>
      <w:p w:rsidR="00947700" w:rsidRDefault="00947700">
        <w:pPr>
          <w:pStyle w:val="Header"/>
          <w:jc w:val="right"/>
        </w:pPr>
        <w:r>
          <w:t xml:space="preserve">Winsor </w:t>
        </w:r>
        <w:r w:rsidR="00A464B5">
          <w:fldChar w:fldCharType="begin"/>
        </w:r>
        <w:r w:rsidR="00A464B5">
          <w:instrText xml:space="preserve"> PAGE   \* MERGEFORMAT </w:instrText>
        </w:r>
        <w:r w:rsidR="00A464B5">
          <w:fldChar w:fldCharType="separate"/>
        </w:r>
        <w:r w:rsidR="00F23E8A">
          <w:rPr>
            <w:noProof/>
          </w:rPr>
          <w:t>3</w:t>
        </w:r>
        <w:r w:rsidR="00A464B5">
          <w:rPr>
            <w:noProof/>
          </w:rPr>
          <w:fldChar w:fldCharType="end"/>
        </w:r>
      </w:p>
    </w:sdtContent>
  </w:sdt>
  <w:p w:rsidR="00947700" w:rsidRDefault="009477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C4E"/>
    <w:rsid w:val="00041A88"/>
    <w:rsid w:val="00111039"/>
    <w:rsid w:val="00125E8A"/>
    <w:rsid w:val="001C2597"/>
    <w:rsid w:val="00206751"/>
    <w:rsid w:val="003D0CAF"/>
    <w:rsid w:val="00413F77"/>
    <w:rsid w:val="004B65B3"/>
    <w:rsid w:val="00515ADF"/>
    <w:rsid w:val="00891711"/>
    <w:rsid w:val="0094727A"/>
    <w:rsid w:val="00947700"/>
    <w:rsid w:val="00961E1F"/>
    <w:rsid w:val="00970C4E"/>
    <w:rsid w:val="00A464B5"/>
    <w:rsid w:val="00B65B4F"/>
    <w:rsid w:val="00C56ABE"/>
    <w:rsid w:val="00C94EA9"/>
    <w:rsid w:val="00CD099C"/>
    <w:rsid w:val="00DA5DBA"/>
    <w:rsid w:val="00F23E8A"/>
    <w:rsid w:val="00F70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7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700"/>
  </w:style>
  <w:style w:type="paragraph" w:styleId="Footer">
    <w:name w:val="footer"/>
    <w:basedOn w:val="Normal"/>
    <w:link w:val="FooterChar"/>
    <w:uiPriority w:val="99"/>
    <w:semiHidden/>
    <w:unhideWhenUsed/>
    <w:rsid w:val="0094770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47700"/>
  </w:style>
  <w:style w:type="character" w:styleId="CommentReference">
    <w:name w:val="annotation reference"/>
    <w:basedOn w:val="DefaultParagraphFont"/>
    <w:uiPriority w:val="99"/>
    <w:semiHidden/>
    <w:unhideWhenUsed/>
    <w:rsid w:val="00413F77"/>
    <w:rPr>
      <w:sz w:val="16"/>
      <w:szCs w:val="16"/>
    </w:rPr>
  </w:style>
  <w:style w:type="paragraph" w:styleId="CommentText">
    <w:name w:val="annotation text"/>
    <w:basedOn w:val="Normal"/>
    <w:link w:val="CommentTextChar"/>
    <w:uiPriority w:val="99"/>
    <w:semiHidden/>
    <w:unhideWhenUsed/>
    <w:rsid w:val="00413F77"/>
    <w:pPr>
      <w:spacing w:line="240" w:lineRule="auto"/>
    </w:pPr>
    <w:rPr>
      <w:sz w:val="20"/>
      <w:szCs w:val="20"/>
    </w:rPr>
  </w:style>
  <w:style w:type="character" w:customStyle="1" w:styleId="CommentTextChar">
    <w:name w:val="Comment Text Char"/>
    <w:basedOn w:val="DefaultParagraphFont"/>
    <w:link w:val="CommentText"/>
    <w:uiPriority w:val="99"/>
    <w:semiHidden/>
    <w:rsid w:val="00413F77"/>
    <w:rPr>
      <w:sz w:val="20"/>
      <w:szCs w:val="20"/>
    </w:rPr>
  </w:style>
  <w:style w:type="paragraph" w:styleId="CommentSubject">
    <w:name w:val="annotation subject"/>
    <w:basedOn w:val="CommentText"/>
    <w:next w:val="CommentText"/>
    <w:link w:val="CommentSubjectChar"/>
    <w:uiPriority w:val="99"/>
    <w:semiHidden/>
    <w:unhideWhenUsed/>
    <w:rsid w:val="00413F77"/>
    <w:rPr>
      <w:b/>
      <w:bCs/>
    </w:rPr>
  </w:style>
  <w:style w:type="character" w:customStyle="1" w:styleId="CommentSubjectChar">
    <w:name w:val="Comment Subject Char"/>
    <w:basedOn w:val="CommentTextChar"/>
    <w:link w:val="CommentSubject"/>
    <w:uiPriority w:val="99"/>
    <w:semiHidden/>
    <w:rsid w:val="00413F77"/>
    <w:rPr>
      <w:b/>
      <w:bCs/>
      <w:sz w:val="20"/>
      <w:szCs w:val="20"/>
    </w:rPr>
  </w:style>
  <w:style w:type="paragraph" w:styleId="BalloonText">
    <w:name w:val="Balloon Text"/>
    <w:basedOn w:val="Normal"/>
    <w:link w:val="BalloonTextChar"/>
    <w:uiPriority w:val="99"/>
    <w:semiHidden/>
    <w:unhideWhenUsed/>
    <w:rsid w:val="00413F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F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7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700"/>
  </w:style>
  <w:style w:type="paragraph" w:styleId="Footer">
    <w:name w:val="footer"/>
    <w:basedOn w:val="Normal"/>
    <w:link w:val="FooterChar"/>
    <w:uiPriority w:val="99"/>
    <w:semiHidden/>
    <w:unhideWhenUsed/>
    <w:rsid w:val="0094770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47700"/>
  </w:style>
  <w:style w:type="character" w:styleId="CommentReference">
    <w:name w:val="annotation reference"/>
    <w:basedOn w:val="DefaultParagraphFont"/>
    <w:uiPriority w:val="99"/>
    <w:semiHidden/>
    <w:unhideWhenUsed/>
    <w:rsid w:val="00413F77"/>
    <w:rPr>
      <w:sz w:val="16"/>
      <w:szCs w:val="16"/>
    </w:rPr>
  </w:style>
  <w:style w:type="paragraph" w:styleId="CommentText">
    <w:name w:val="annotation text"/>
    <w:basedOn w:val="Normal"/>
    <w:link w:val="CommentTextChar"/>
    <w:uiPriority w:val="99"/>
    <w:semiHidden/>
    <w:unhideWhenUsed/>
    <w:rsid w:val="00413F77"/>
    <w:pPr>
      <w:spacing w:line="240" w:lineRule="auto"/>
    </w:pPr>
    <w:rPr>
      <w:sz w:val="20"/>
      <w:szCs w:val="20"/>
    </w:rPr>
  </w:style>
  <w:style w:type="character" w:customStyle="1" w:styleId="CommentTextChar">
    <w:name w:val="Comment Text Char"/>
    <w:basedOn w:val="DefaultParagraphFont"/>
    <w:link w:val="CommentText"/>
    <w:uiPriority w:val="99"/>
    <w:semiHidden/>
    <w:rsid w:val="00413F77"/>
    <w:rPr>
      <w:sz w:val="20"/>
      <w:szCs w:val="20"/>
    </w:rPr>
  </w:style>
  <w:style w:type="paragraph" w:styleId="CommentSubject">
    <w:name w:val="annotation subject"/>
    <w:basedOn w:val="CommentText"/>
    <w:next w:val="CommentText"/>
    <w:link w:val="CommentSubjectChar"/>
    <w:uiPriority w:val="99"/>
    <w:semiHidden/>
    <w:unhideWhenUsed/>
    <w:rsid w:val="00413F77"/>
    <w:rPr>
      <w:b/>
      <w:bCs/>
    </w:rPr>
  </w:style>
  <w:style w:type="character" w:customStyle="1" w:styleId="CommentSubjectChar">
    <w:name w:val="Comment Subject Char"/>
    <w:basedOn w:val="CommentTextChar"/>
    <w:link w:val="CommentSubject"/>
    <w:uiPriority w:val="99"/>
    <w:semiHidden/>
    <w:rsid w:val="00413F77"/>
    <w:rPr>
      <w:b/>
      <w:bCs/>
      <w:sz w:val="20"/>
      <w:szCs w:val="20"/>
    </w:rPr>
  </w:style>
  <w:style w:type="paragraph" w:styleId="BalloonText">
    <w:name w:val="Balloon Text"/>
    <w:basedOn w:val="Normal"/>
    <w:link w:val="BalloonTextChar"/>
    <w:uiPriority w:val="99"/>
    <w:semiHidden/>
    <w:unhideWhenUsed/>
    <w:rsid w:val="00413F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F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894</Words>
  <Characters>3776</Characters>
  <Application>Microsoft Office Word</Application>
  <DocSecurity>0</DocSecurity>
  <Lines>56</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Maddie</dc:creator>
  <cp:lastModifiedBy>Chris Winsor (cwinsor)</cp:lastModifiedBy>
  <cp:revision>2</cp:revision>
  <cp:lastPrinted>2013-08-20T21:15:00Z</cp:lastPrinted>
  <dcterms:created xsi:type="dcterms:W3CDTF">2013-11-12T17:14:00Z</dcterms:created>
  <dcterms:modified xsi:type="dcterms:W3CDTF">2013-11-12T17:14:00Z</dcterms:modified>
</cp:coreProperties>
</file>